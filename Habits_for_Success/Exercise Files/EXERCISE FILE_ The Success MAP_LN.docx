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82A2D" w14:textId="77777777" w:rsidR="0030522D" w:rsidRDefault="00B27D31">
      <w:pPr>
        <w:jc w:val="center"/>
        <w:rPr>
          <w:rFonts w:ascii="Times New Roman" w:eastAsia="Times New Roman" w:hAnsi="Times New Roman" w:cs="Times New Roman"/>
        </w:rPr>
      </w:pPr>
      <w:r>
        <w:rPr>
          <w:b/>
          <w:color w:val="000000"/>
        </w:rPr>
        <w:t>The Success MAP (Minute Action Plan)</w:t>
      </w:r>
    </w:p>
    <w:p w14:paraId="3B86C50F" w14:textId="77777777" w:rsidR="0030522D" w:rsidRDefault="0030522D">
      <w:pPr>
        <w:rPr>
          <w:rFonts w:ascii="Times New Roman" w:eastAsia="Times New Roman" w:hAnsi="Times New Roman" w:cs="Times New Roman"/>
        </w:rPr>
      </w:pPr>
    </w:p>
    <w:p w14:paraId="3C429994" w14:textId="77777777" w:rsidR="0030522D" w:rsidRDefault="00B27D31">
      <w:pPr>
        <w:rPr>
          <w:color w:val="000000"/>
        </w:rPr>
      </w:pPr>
      <w:r>
        <w:rPr>
          <w:color w:val="000000"/>
        </w:rPr>
        <w:t>The Success MAP lists all the one-minute exercises in Scott Mautz’s course</w:t>
      </w:r>
      <w:del w:id="0" w:author="Lauren Nilsson" w:date="2021-04-16T11:17:00Z">
        <w:r w:rsidDel="00B27D31">
          <w:rPr>
            <w:color w:val="000000"/>
          </w:rPr>
          <w:delText>,</w:delText>
        </w:r>
      </w:del>
      <w:r>
        <w:rPr>
          <w:color w:val="000000"/>
        </w:rPr>
        <w:t xml:space="preserve"> </w:t>
      </w:r>
      <w:r>
        <w:rPr>
          <w:i/>
          <w:color w:val="000000"/>
        </w:rPr>
        <w:t>One-Minute Habits for Success</w:t>
      </w:r>
      <w:del w:id="1" w:author="Lauren Nilsson" w:date="2021-04-16T11:17:00Z">
        <w:r w:rsidDel="00B27D31">
          <w:rPr>
            <w:color w:val="000000"/>
          </w:rPr>
          <w:delText>,</w:delText>
        </w:r>
      </w:del>
      <w:r>
        <w:rPr>
          <w:color w:val="000000"/>
        </w:rPr>
        <w:t xml:space="preserve"> and helps you develop an organized, tailored plan for creating the achievement-assisting habits that are right for you in your situation.</w:t>
      </w:r>
    </w:p>
    <w:p w14:paraId="620AA764" w14:textId="77777777" w:rsidR="0030522D" w:rsidRDefault="00B27D31">
      <w:pPr>
        <w:rPr>
          <w:rFonts w:ascii="Times New Roman" w:eastAsia="Times New Roman" w:hAnsi="Times New Roman" w:cs="Times New Roman"/>
        </w:rPr>
      </w:pPr>
      <w:r>
        <w:rPr>
          <w:color w:val="000000"/>
        </w:rPr>
        <w:t> </w:t>
      </w:r>
    </w:p>
    <w:p w14:paraId="4DC4A55B" w14:textId="4386DCAC" w:rsidR="0030522D" w:rsidRDefault="00B27D31">
      <w:r>
        <w:rPr>
          <w:color w:val="000000"/>
        </w:rPr>
        <w:t>The course exercises that build the right mindset, skillset, and reset habits are described below. Refer back to the course to review the content as needed. Then indicate the exercises you want to focus on (with a Y or N)</w:t>
      </w:r>
      <w:del w:id="2" w:author="Lauren Nilsson" w:date="2021-04-16T11:17:00Z">
        <w:r w:rsidDel="00B27D31">
          <w:rPr>
            <w:color w:val="000000"/>
          </w:rPr>
          <w:delText xml:space="preserve"> below,</w:delText>
        </w:r>
      </w:del>
      <w:r>
        <w:rPr>
          <w:color w:val="000000"/>
        </w:rPr>
        <w:t xml:space="preserve"> and write down specifics on how you’ll build those exercises into your routine</w:t>
      </w:r>
      <w:ins w:id="3" w:author="Lauren Nilsson" w:date="2021-04-16T11:18:00Z">
        <w:r>
          <w:rPr>
            <w:color w:val="000000"/>
          </w:rPr>
          <w:t>—</w:t>
        </w:r>
      </w:ins>
      <w:del w:id="4" w:author="Lauren Nilsson" w:date="2021-04-16T11:18:00Z">
        <w:r w:rsidDel="00B27D31">
          <w:rPr>
            <w:color w:val="000000"/>
          </w:rPr>
          <w:delText xml:space="preserve"> (</w:delText>
        </w:r>
      </w:del>
      <w:r>
        <w:rPr>
          <w:color w:val="000000"/>
        </w:rPr>
        <w:t>which is necessary to form a habit</w:t>
      </w:r>
      <w:del w:id="5" w:author="Lauren Nilsson" w:date="2021-04-16T11:18:00Z">
        <w:r w:rsidDel="00B27D31">
          <w:rPr>
            <w:color w:val="000000"/>
          </w:rPr>
          <w:delText>)</w:delText>
        </w:r>
      </w:del>
      <w:r>
        <w:rPr>
          <w:color w:val="000000"/>
        </w:rPr>
        <w:t>.</w:t>
      </w:r>
    </w:p>
    <w:p w14:paraId="0C0881D5" w14:textId="77777777" w:rsidR="0030522D" w:rsidRDefault="0030522D"/>
    <w:tbl>
      <w:tblPr>
        <w:tblStyle w:val="a"/>
        <w:tblW w:w="12950" w:type="dxa"/>
        <w:tblLayout w:type="fixed"/>
        <w:tblLook w:val="0400" w:firstRow="0" w:lastRow="0" w:firstColumn="0" w:lastColumn="0" w:noHBand="0" w:noVBand="1"/>
      </w:tblPr>
      <w:tblGrid>
        <w:gridCol w:w="959"/>
        <w:gridCol w:w="4976"/>
        <w:gridCol w:w="2970"/>
        <w:gridCol w:w="4045"/>
      </w:tblGrid>
      <w:tr w:rsidR="0030522D" w14:paraId="04742020" w14:textId="77777777">
        <w:tc>
          <w:tcPr>
            <w:tcW w:w="95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D697FD4" w14:textId="77777777" w:rsidR="0030522D" w:rsidRDefault="00B27D31">
            <w:pPr>
              <w:jc w:val="center"/>
              <w:rPr>
                <w:sz w:val="20"/>
                <w:szCs w:val="20"/>
              </w:rPr>
            </w:pPr>
            <w:r>
              <w:rPr>
                <w:b/>
                <w:color w:val="000000"/>
                <w:sz w:val="20"/>
                <w:szCs w:val="20"/>
              </w:rPr>
              <w:t>Category</w:t>
            </w:r>
          </w:p>
        </w:tc>
        <w:tc>
          <w:tcPr>
            <w:tcW w:w="497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359AB61" w14:textId="77777777" w:rsidR="0030522D" w:rsidRDefault="00B27D31">
            <w:pPr>
              <w:jc w:val="center"/>
              <w:rPr>
                <w:b/>
                <w:sz w:val="20"/>
                <w:szCs w:val="20"/>
              </w:rPr>
            </w:pPr>
            <w:r>
              <w:rPr>
                <w:b/>
                <w:sz w:val="20"/>
                <w:szCs w:val="20"/>
              </w:rPr>
              <w:t>Exercise</w:t>
            </w:r>
          </w:p>
        </w:tc>
        <w:tc>
          <w:tcPr>
            <w:tcW w:w="297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2106707" w14:textId="77777777" w:rsidR="0030522D" w:rsidRDefault="00B27D31">
            <w:pPr>
              <w:jc w:val="center"/>
              <w:rPr>
                <w:sz w:val="20"/>
                <w:szCs w:val="20"/>
              </w:rPr>
            </w:pPr>
            <w:r>
              <w:rPr>
                <w:b/>
                <w:color w:val="000000"/>
                <w:sz w:val="20"/>
                <w:szCs w:val="20"/>
              </w:rPr>
              <w:t>Am I committing to this exercise? (indicate Y or N below)</w:t>
            </w:r>
          </w:p>
        </w:tc>
        <w:tc>
          <w:tcPr>
            <w:tcW w:w="404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A4D599F" w14:textId="6F244752" w:rsidR="0030522D" w:rsidRDefault="00B27D31">
            <w:pPr>
              <w:jc w:val="center"/>
              <w:rPr>
                <w:b/>
                <w:sz w:val="20"/>
                <w:szCs w:val="20"/>
              </w:rPr>
            </w:pPr>
            <w:r>
              <w:rPr>
                <w:b/>
                <w:sz w:val="20"/>
                <w:szCs w:val="20"/>
              </w:rPr>
              <w:t>How will I build this exercise into my routine? (</w:t>
            </w:r>
            <w:ins w:id="6" w:author="Lauren Nilsson" w:date="2021-04-16T11:18:00Z">
              <w:r>
                <w:rPr>
                  <w:b/>
                  <w:sz w:val="20"/>
                  <w:szCs w:val="20"/>
                </w:rPr>
                <w:t>B</w:t>
              </w:r>
            </w:ins>
            <w:del w:id="7" w:author="Lauren Nilsson" w:date="2021-04-16T11:18:00Z">
              <w:r w:rsidDel="00B27D31">
                <w:rPr>
                  <w:b/>
                  <w:sz w:val="20"/>
                  <w:szCs w:val="20"/>
                </w:rPr>
                <w:delText>b</w:delText>
              </w:r>
            </w:del>
            <w:r>
              <w:rPr>
                <w:b/>
                <w:sz w:val="20"/>
                <w:szCs w:val="20"/>
              </w:rPr>
              <w:t>e specific</w:t>
            </w:r>
            <w:ins w:id="8" w:author="Lauren Nilsson" w:date="2021-04-16T11:18:00Z">
              <w:r>
                <w:rPr>
                  <w:b/>
                  <w:sz w:val="20"/>
                  <w:szCs w:val="20"/>
                </w:rPr>
                <w:t>—</w:t>
              </w:r>
            </w:ins>
            <w:del w:id="9" w:author="Lauren Nilsson" w:date="2021-04-16T11:18:00Z">
              <w:r w:rsidDel="00B27D31">
                <w:rPr>
                  <w:b/>
                  <w:sz w:val="20"/>
                  <w:szCs w:val="20"/>
                </w:rPr>
                <w:delText xml:space="preserve"> – </w:delText>
              </w:r>
            </w:del>
            <w:r>
              <w:rPr>
                <w:b/>
                <w:sz w:val="20"/>
                <w:szCs w:val="20"/>
              </w:rPr>
              <w:t>write answers below)</w:t>
            </w:r>
          </w:p>
        </w:tc>
      </w:tr>
      <w:tr w:rsidR="0030522D" w14:paraId="261E2295" w14:textId="77777777">
        <w:tc>
          <w:tcPr>
            <w:tcW w:w="1295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012CBC" w14:textId="77777777" w:rsidR="0030522D" w:rsidRDefault="00B27D31">
            <w:pPr>
              <w:rPr>
                <w:b/>
                <w:sz w:val="20"/>
                <w:szCs w:val="20"/>
              </w:rPr>
            </w:pPr>
            <w:r>
              <w:rPr>
                <w:b/>
                <w:sz w:val="20"/>
                <w:szCs w:val="20"/>
              </w:rPr>
              <w:t>Creating MINDSET for success habits</w:t>
            </w:r>
          </w:p>
        </w:tc>
      </w:tr>
      <w:tr w:rsidR="0030522D" w14:paraId="36B318D6" w14:textId="77777777">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217263" w14:textId="77777777" w:rsidR="0030522D" w:rsidRDefault="0030522D">
            <w:pPr>
              <w:rPr>
                <w:rFonts w:ascii="Times New Roman" w:eastAsia="Times New Roman" w:hAnsi="Times New Roman" w:cs="Times New Roman"/>
              </w:rPr>
            </w:pPr>
          </w:p>
        </w:tc>
        <w:tc>
          <w:tcPr>
            <w:tcW w:w="4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2E2C03" w14:textId="254F00D2" w:rsidR="0030522D" w:rsidDel="00B27D31" w:rsidRDefault="00B27D31">
            <w:pPr>
              <w:rPr>
                <w:del w:id="10" w:author="Lauren Nilsson" w:date="2021-04-16T11:21:00Z"/>
                <w:sz w:val="20"/>
                <w:szCs w:val="20"/>
              </w:rPr>
            </w:pPr>
            <w:r>
              <w:rPr>
                <w:sz w:val="20"/>
                <w:szCs w:val="20"/>
              </w:rPr>
              <w:t xml:space="preserve">• </w:t>
            </w:r>
            <w:r w:rsidRPr="00B27D31">
              <w:rPr>
                <w:b/>
                <w:bCs/>
                <w:i/>
                <w:iCs/>
                <w:sz w:val="20"/>
                <w:szCs w:val="20"/>
                <w:rPrChange w:id="11" w:author="Lauren Nilsson" w:date="2021-04-16T11:18:00Z">
                  <w:rPr>
                    <w:sz w:val="20"/>
                    <w:szCs w:val="20"/>
                  </w:rPr>
                </w:rPrChange>
              </w:rPr>
              <w:t>The</w:t>
            </w:r>
            <w:r>
              <w:rPr>
                <w:sz w:val="20"/>
                <w:szCs w:val="20"/>
              </w:rPr>
              <w:t xml:space="preserve"> </w:t>
            </w:r>
            <w:ins w:id="12" w:author="Lauren Nilsson" w:date="2021-04-16T11:21:00Z">
              <w:r>
                <w:rPr>
                  <w:b/>
                  <w:i/>
                  <w:sz w:val="20"/>
                  <w:szCs w:val="20"/>
                </w:rPr>
                <w:t>three</w:t>
              </w:r>
            </w:ins>
            <w:del w:id="13" w:author="Lauren Nilsson" w:date="2021-04-16T11:21:00Z">
              <w:r w:rsidDel="00B27D31">
                <w:rPr>
                  <w:b/>
                  <w:i/>
                  <w:sz w:val="20"/>
                  <w:szCs w:val="20"/>
                </w:rPr>
                <w:delText>3</w:delText>
              </w:r>
            </w:del>
            <w:r>
              <w:rPr>
                <w:b/>
                <w:i/>
                <w:sz w:val="20"/>
                <w:szCs w:val="20"/>
              </w:rPr>
              <w:t>-step exercise</w:t>
            </w:r>
            <w:r>
              <w:rPr>
                <w:i/>
                <w:sz w:val="20"/>
                <w:szCs w:val="20"/>
              </w:rPr>
              <w:t xml:space="preserve"> </w:t>
            </w:r>
            <w:r>
              <w:rPr>
                <w:b/>
                <w:i/>
                <w:sz w:val="20"/>
                <w:szCs w:val="20"/>
              </w:rPr>
              <w:t>for thriving under pressure</w:t>
            </w:r>
            <w:r>
              <w:rPr>
                <w:sz w:val="20"/>
                <w:szCs w:val="20"/>
              </w:rPr>
              <w:t xml:space="preserve"> – sure to</w:t>
            </w:r>
            <w:del w:id="14" w:author="Lauren Nilsson" w:date="2021-04-16T11:21:00Z">
              <w:r w:rsidDel="00B27D31">
                <w:rPr>
                  <w:sz w:val="20"/>
                  <w:szCs w:val="20"/>
                </w:rPr>
                <w:delText xml:space="preserve"> </w:delText>
              </w:r>
            </w:del>
          </w:p>
          <w:p w14:paraId="015B463C" w14:textId="77777777" w:rsidR="0030522D" w:rsidRDefault="00B27D31">
            <w:pPr>
              <w:rPr>
                <w:sz w:val="20"/>
                <w:szCs w:val="20"/>
              </w:rPr>
            </w:pPr>
            <w:del w:id="15" w:author="Lauren Nilsson" w:date="2021-04-16T11:21:00Z">
              <w:r w:rsidDel="00B27D31">
                <w:rPr>
                  <w:sz w:val="20"/>
                  <w:szCs w:val="20"/>
                </w:rPr>
                <w:delText xml:space="preserve">  </w:delText>
              </w:r>
            </w:del>
            <w:r>
              <w:rPr>
                <w:sz w:val="20"/>
                <w:szCs w:val="20"/>
              </w:rPr>
              <w:t xml:space="preserve"> help you succeed when the stakes are high</w:t>
            </w:r>
          </w:p>
          <w:p w14:paraId="25A228CA" w14:textId="77777777" w:rsidR="0030522D" w:rsidRDefault="00B27D31">
            <w:pPr>
              <w:rPr>
                <w:color w:val="000000"/>
                <w:sz w:val="20"/>
                <w:szCs w:val="20"/>
              </w:rPr>
            </w:pPr>
            <w:r>
              <w:rPr>
                <w:color w:val="000000"/>
                <w:sz w:val="20"/>
                <w:szCs w:val="20"/>
              </w:rPr>
              <w:t xml:space="preserve">• </w:t>
            </w:r>
            <w:r>
              <w:rPr>
                <w:b/>
                <w:i/>
                <w:color w:val="000000"/>
                <w:sz w:val="20"/>
                <w:szCs w:val="20"/>
              </w:rPr>
              <w:t>The Comparison Dragon</w:t>
            </w:r>
            <w:r>
              <w:rPr>
                <w:color w:val="000000"/>
                <w:sz w:val="20"/>
                <w:szCs w:val="20"/>
              </w:rPr>
              <w:t xml:space="preserve"> – an exercise that helps you </w:t>
            </w:r>
          </w:p>
          <w:p w14:paraId="5903A1AD" w14:textId="77777777" w:rsidR="0030522D" w:rsidRDefault="00B27D31">
            <w:pPr>
              <w:rPr>
                <w:color w:val="000000"/>
                <w:sz w:val="20"/>
                <w:szCs w:val="20"/>
              </w:rPr>
            </w:pPr>
            <w:r>
              <w:rPr>
                <w:color w:val="000000"/>
                <w:sz w:val="20"/>
                <w:szCs w:val="20"/>
              </w:rPr>
              <w:t xml:space="preserve">   build your self-confidence by stopping you from </w:t>
            </w:r>
          </w:p>
          <w:p w14:paraId="7B5E5C72" w14:textId="77777777" w:rsidR="0030522D" w:rsidRDefault="00B27D31">
            <w:pPr>
              <w:rPr>
                <w:sz w:val="20"/>
                <w:szCs w:val="20"/>
              </w:rPr>
            </w:pPr>
            <w:r>
              <w:rPr>
                <w:color w:val="000000"/>
                <w:sz w:val="20"/>
                <w:szCs w:val="20"/>
              </w:rPr>
              <w:t xml:space="preserve">   comparing to others</w:t>
            </w:r>
          </w:p>
          <w:p w14:paraId="6E0D8DD4" w14:textId="5DD0FA04" w:rsidR="0030522D" w:rsidRDefault="00B27D31">
            <w:pPr>
              <w:rPr>
                <w:color w:val="000000"/>
                <w:sz w:val="20"/>
                <w:szCs w:val="20"/>
              </w:rPr>
            </w:pPr>
            <w:r>
              <w:rPr>
                <w:color w:val="000000"/>
                <w:sz w:val="20"/>
                <w:szCs w:val="20"/>
              </w:rPr>
              <w:t xml:space="preserve">• </w:t>
            </w:r>
            <w:r>
              <w:rPr>
                <w:b/>
                <w:i/>
                <w:color w:val="000000"/>
                <w:sz w:val="20"/>
                <w:szCs w:val="20"/>
              </w:rPr>
              <w:t xml:space="preserve">The 3C </w:t>
            </w:r>
            <w:ins w:id="16" w:author="Lauren Nilsson" w:date="2021-04-16T11:18:00Z">
              <w:r>
                <w:rPr>
                  <w:b/>
                  <w:i/>
                  <w:color w:val="000000"/>
                  <w:sz w:val="20"/>
                  <w:szCs w:val="20"/>
                </w:rPr>
                <w:t>e</w:t>
              </w:r>
            </w:ins>
            <w:del w:id="17" w:author="Lauren Nilsson" w:date="2021-04-16T11:18:00Z">
              <w:r w:rsidDel="00B27D31">
                <w:rPr>
                  <w:b/>
                  <w:i/>
                  <w:color w:val="000000"/>
                  <w:sz w:val="20"/>
                  <w:szCs w:val="20"/>
                </w:rPr>
                <w:delText>E</w:delText>
              </w:r>
            </w:del>
            <w:r>
              <w:rPr>
                <w:b/>
                <w:i/>
                <w:color w:val="000000"/>
                <w:sz w:val="20"/>
                <w:szCs w:val="20"/>
              </w:rPr>
              <w:t>xercise</w:t>
            </w:r>
            <w:r>
              <w:rPr>
                <w:color w:val="000000"/>
                <w:sz w:val="20"/>
                <w:szCs w:val="20"/>
              </w:rPr>
              <w:t xml:space="preserve"> – fosters a commitment to continuous </w:t>
            </w:r>
          </w:p>
          <w:p w14:paraId="1906E725" w14:textId="77777777" w:rsidR="0030522D" w:rsidRDefault="00B27D31">
            <w:pPr>
              <w:rPr>
                <w:sz w:val="20"/>
                <w:szCs w:val="20"/>
              </w:rPr>
            </w:pPr>
            <w:r>
              <w:rPr>
                <w:color w:val="000000"/>
                <w:sz w:val="20"/>
                <w:szCs w:val="20"/>
              </w:rPr>
              <w:t xml:space="preserve">   learning</w:t>
            </w:r>
          </w:p>
          <w:p w14:paraId="38DE23EC" w14:textId="35145494" w:rsidR="0030522D" w:rsidRDefault="00B27D31">
            <w:pPr>
              <w:rPr>
                <w:color w:val="000000"/>
                <w:sz w:val="20"/>
                <w:szCs w:val="20"/>
              </w:rPr>
            </w:pPr>
            <w:r>
              <w:rPr>
                <w:color w:val="000000"/>
                <w:sz w:val="20"/>
                <w:szCs w:val="20"/>
              </w:rPr>
              <w:t xml:space="preserve">• </w:t>
            </w:r>
            <w:r>
              <w:rPr>
                <w:b/>
                <w:i/>
                <w:color w:val="000000"/>
                <w:sz w:val="20"/>
                <w:szCs w:val="20"/>
              </w:rPr>
              <w:t xml:space="preserve">The POWER </w:t>
            </w:r>
            <w:ins w:id="18" w:author="Lauren Nilsson" w:date="2021-04-16T11:18:00Z">
              <w:r>
                <w:rPr>
                  <w:b/>
                  <w:i/>
                  <w:color w:val="000000"/>
                  <w:sz w:val="20"/>
                  <w:szCs w:val="20"/>
                </w:rPr>
                <w:t>e</w:t>
              </w:r>
            </w:ins>
            <w:del w:id="19" w:author="Lauren Nilsson" w:date="2021-04-16T11:18:00Z">
              <w:r w:rsidDel="00B27D31">
                <w:rPr>
                  <w:b/>
                  <w:i/>
                  <w:color w:val="000000"/>
                  <w:sz w:val="20"/>
                  <w:szCs w:val="20"/>
                </w:rPr>
                <w:delText>E</w:delText>
              </w:r>
            </w:del>
            <w:r>
              <w:rPr>
                <w:b/>
                <w:i/>
                <w:color w:val="000000"/>
                <w:sz w:val="20"/>
                <w:szCs w:val="20"/>
              </w:rPr>
              <w:t>xercise</w:t>
            </w:r>
            <w:r>
              <w:rPr>
                <w:color w:val="000000"/>
                <w:sz w:val="20"/>
                <w:szCs w:val="20"/>
              </w:rPr>
              <w:t xml:space="preserve"> – an acronym-based exercise that </w:t>
            </w:r>
          </w:p>
          <w:p w14:paraId="3D14F864" w14:textId="77777777" w:rsidR="0030522D" w:rsidRDefault="00B27D31">
            <w:pPr>
              <w:rPr>
                <w:color w:val="000000"/>
                <w:sz w:val="20"/>
                <w:szCs w:val="20"/>
              </w:rPr>
            </w:pPr>
            <w:r>
              <w:rPr>
                <w:color w:val="000000"/>
                <w:sz w:val="20"/>
                <w:szCs w:val="20"/>
              </w:rPr>
              <w:t xml:space="preserve">   provides inspiration for and recommitment to make a </w:t>
            </w:r>
          </w:p>
          <w:p w14:paraId="6889DE21" w14:textId="77777777" w:rsidR="0030522D" w:rsidRDefault="00B27D31">
            <w:pPr>
              <w:rPr>
                <w:sz w:val="20"/>
                <w:szCs w:val="20"/>
              </w:rPr>
            </w:pPr>
            <w:r>
              <w:rPr>
                <w:color w:val="000000"/>
                <w:sz w:val="20"/>
                <w:szCs w:val="20"/>
              </w:rPr>
              <w:t xml:space="preserve">   big impact</w:t>
            </w:r>
          </w:p>
          <w:p w14:paraId="0C1B94F9" w14:textId="61697AA6" w:rsidR="0030522D" w:rsidDel="00B27D31" w:rsidRDefault="00B27D31">
            <w:pPr>
              <w:rPr>
                <w:del w:id="20" w:author="Lauren Nilsson" w:date="2021-04-16T11:19:00Z"/>
                <w:color w:val="000000"/>
                <w:sz w:val="20"/>
                <w:szCs w:val="20"/>
              </w:rPr>
            </w:pPr>
            <w:r>
              <w:rPr>
                <w:color w:val="000000"/>
                <w:sz w:val="20"/>
                <w:szCs w:val="20"/>
              </w:rPr>
              <w:t xml:space="preserve">• </w:t>
            </w:r>
            <w:r>
              <w:rPr>
                <w:b/>
                <w:i/>
                <w:color w:val="000000"/>
                <w:sz w:val="20"/>
                <w:szCs w:val="20"/>
              </w:rPr>
              <w:t>The Accountability Asks</w:t>
            </w:r>
            <w:r>
              <w:rPr>
                <w:color w:val="000000"/>
                <w:sz w:val="20"/>
                <w:szCs w:val="20"/>
              </w:rPr>
              <w:t xml:space="preserve"> – self-</w:t>
            </w:r>
            <w:ins w:id="21" w:author="Lauren Nilsson" w:date="2021-04-16T11:19:00Z">
              <w:r>
                <w:rPr>
                  <w:color w:val="000000"/>
                  <w:sz w:val="20"/>
                  <w:szCs w:val="20"/>
                </w:rPr>
                <w:t xml:space="preserve">directed </w:t>
              </w:r>
            </w:ins>
            <w:r>
              <w:rPr>
                <w:color w:val="000000"/>
                <w:sz w:val="20"/>
                <w:szCs w:val="20"/>
              </w:rPr>
              <w:t>questions to help you</w:t>
            </w:r>
            <w:del w:id="22" w:author="Lauren Nilsson" w:date="2021-04-16T11:19:00Z">
              <w:r w:rsidDel="00B27D31">
                <w:rPr>
                  <w:color w:val="000000"/>
                  <w:sz w:val="20"/>
                  <w:szCs w:val="20"/>
                </w:rPr>
                <w:delText xml:space="preserve"> </w:delText>
              </w:r>
            </w:del>
          </w:p>
          <w:p w14:paraId="192EC709" w14:textId="77777777" w:rsidR="0030522D" w:rsidRDefault="00B27D31">
            <w:pPr>
              <w:rPr>
                <w:sz w:val="20"/>
                <w:szCs w:val="20"/>
              </w:rPr>
            </w:pPr>
            <w:r>
              <w:rPr>
                <w:color w:val="000000"/>
                <w:sz w:val="20"/>
                <w:szCs w:val="20"/>
              </w:rPr>
              <w:t xml:space="preserve"> </w:t>
            </w:r>
            <w:del w:id="23" w:author="Lauren Nilsson" w:date="2021-04-16T11:19:00Z">
              <w:r w:rsidDel="00B27D31">
                <w:rPr>
                  <w:color w:val="000000"/>
                  <w:sz w:val="20"/>
                  <w:szCs w:val="20"/>
                </w:rPr>
                <w:delText xml:space="preserve">  </w:delText>
              </w:r>
            </w:del>
            <w:r>
              <w:rPr>
                <w:color w:val="000000"/>
                <w:sz w:val="20"/>
                <w:szCs w:val="20"/>
              </w:rPr>
              <w:t xml:space="preserve">show up as being accountable </w:t>
            </w: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966F0D" w14:textId="77777777" w:rsidR="0030522D" w:rsidRDefault="0030522D">
            <w:pPr>
              <w:rPr>
                <w:rFonts w:ascii="Times New Roman" w:eastAsia="Times New Roman" w:hAnsi="Times New Roman" w:cs="Times New Roman"/>
              </w:rPr>
            </w:pPr>
          </w:p>
        </w:tc>
        <w:tc>
          <w:tcPr>
            <w:tcW w:w="40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2F03D6" w14:textId="77777777" w:rsidR="0030522D" w:rsidRDefault="00B27D31">
            <w:pPr>
              <w:spacing w:after="24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p>
        </w:tc>
      </w:tr>
      <w:tr w:rsidR="0030522D" w14:paraId="37256E64" w14:textId="77777777">
        <w:tc>
          <w:tcPr>
            <w:tcW w:w="1295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CC9965" w14:textId="77777777" w:rsidR="0030522D" w:rsidRDefault="00B27D31">
            <w:pPr>
              <w:rPr>
                <w:b/>
                <w:sz w:val="20"/>
                <w:szCs w:val="20"/>
              </w:rPr>
            </w:pPr>
            <w:r>
              <w:rPr>
                <w:b/>
                <w:sz w:val="20"/>
                <w:szCs w:val="20"/>
              </w:rPr>
              <w:t>Creating SKILLSET for success habits</w:t>
            </w:r>
          </w:p>
        </w:tc>
      </w:tr>
      <w:tr w:rsidR="0030522D" w14:paraId="20AC16AF" w14:textId="77777777">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08BCBC" w14:textId="77777777" w:rsidR="0030522D" w:rsidRDefault="0030522D">
            <w:pPr>
              <w:rPr>
                <w:rFonts w:ascii="Times New Roman" w:eastAsia="Times New Roman" w:hAnsi="Times New Roman" w:cs="Times New Roman"/>
              </w:rPr>
            </w:pPr>
          </w:p>
        </w:tc>
        <w:tc>
          <w:tcPr>
            <w:tcW w:w="4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3D39F0" w14:textId="77777777" w:rsidR="0030522D" w:rsidRDefault="00B27D31">
            <w:pPr>
              <w:rPr>
                <w:color w:val="000000"/>
                <w:sz w:val="20"/>
                <w:szCs w:val="20"/>
              </w:rPr>
            </w:pPr>
            <w:r>
              <w:rPr>
                <w:color w:val="000000"/>
                <w:sz w:val="20"/>
                <w:szCs w:val="20"/>
              </w:rPr>
              <w:t xml:space="preserve">• </w:t>
            </w:r>
            <w:r>
              <w:rPr>
                <w:b/>
                <w:i/>
                <w:color w:val="000000"/>
                <w:sz w:val="20"/>
                <w:szCs w:val="20"/>
              </w:rPr>
              <w:t>The Mental Spotlight</w:t>
            </w:r>
            <w:r>
              <w:rPr>
                <w:color w:val="000000"/>
                <w:sz w:val="20"/>
                <w:szCs w:val="20"/>
              </w:rPr>
              <w:t xml:space="preserve"> – a visualization exercise to help </w:t>
            </w:r>
          </w:p>
          <w:p w14:paraId="0BE4642A" w14:textId="77777777" w:rsidR="0030522D" w:rsidRDefault="00B27D31">
            <w:pPr>
              <w:rPr>
                <w:sz w:val="20"/>
                <w:szCs w:val="20"/>
              </w:rPr>
            </w:pPr>
            <w:r>
              <w:rPr>
                <w:color w:val="000000"/>
                <w:sz w:val="20"/>
                <w:szCs w:val="20"/>
              </w:rPr>
              <w:t xml:space="preserve">   foster better focus</w:t>
            </w:r>
          </w:p>
          <w:p w14:paraId="53E346AB" w14:textId="269317C2" w:rsidR="0030522D" w:rsidRDefault="00B27D31">
            <w:pPr>
              <w:rPr>
                <w:color w:val="000000"/>
                <w:sz w:val="20"/>
                <w:szCs w:val="20"/>
              </w:rPr>
            </w:pPr>
            <w:r>
              <w:rPr>
                <w:color w:val="000000"/>
                <w:sz w:val="20"/>
                <w:szCs w:val="20"/>
              </w:rPr>
              <w:t xml:space="preserve">• </w:t>
            </w:r>
            <w:r>
              <w:rPr>
                <w:b/>
                <w:i/>
                <w:color w:val="000000"/>
                <w:sz w:val="20"/>
                <w:szCs w:val="20"/>
              </w:rPr>
              <w:t xml:space="preserve">The SHARP </w:t>
            </w:r>
            <w:ins w:id="24" w:author="Lauren Nilsson" w:date="2021-04-16T11:19:00Z">
              <w:r>
                <w:rPr>
                  <w:b/>
                  <w:i/>
                  <w:color w:val="000000"/>
                  <w:sz w:val="20"/>
                  <w:szCs w:val="20"/>
                </w:rPr>
                <w:t>e</w:t>
              </w:r>
            </w:ins>
            <w:del w:id="25" w:author="Lauren Nilsson" w:date="2021-04-16T11:19:00Z">
              <w:r w:rsidDel="00B27D31">
                <w:rPr>
                  <w:b/>
                  <w:i/>
                  <w:color w:val="000000"/>
                  <w:sz w:val="20"/>
                  <w:szCs w:val="20"/>
                </w:rPr>
                <w:delText>E</w:delText>
              </w:r>
            </w:del>
            <w:r>
              <w:rPr>
                <w:b/>
                <w:i/>
                <w:color w:val="000000"/>
                <w:sz w:val="20"/>
                <w:szCs w:val="20"/>
              </w:rPr>
              <w:t>xercise</w:t>
            </w:r>
            <w:r>
              <w:rPr>
                <w:color w:val="000000"/>
                <w:sz w:val="20"/>
                <w:szCs w:val="20"/>
              </w:rPr>
              <w:t xml:space="preserve"> – an acronym-based exercise for </w:t>
            </w:r>
          </w:p>
          <w:p w14:paraId="511AFCCA" w14:textId="77777777" w:rsidR="0030522D" w:rsidRDefault="00B27D31">
            <w:pPr>
              <w:rPr>
                <w:sz w:val="20"/>
                <w:szCs w:val="20"/>
              </w:rPr>
            </w:pPr>
            <w:r>
              <w:rPr>
                <w:color w:val="000000"/>
                <w:sz w:val="20"/>
                <w:szCs w:val="20"/>
              </w:rPr>
              <w:t xml:space="preserve">   enabling clear, concise communication </w:t>
            </w:r>
          </w:p>
          <w:p w14:paraId="1360B617" w14:textId="4F16A9B4" w:rsidR="0030522D" w:rsidDel="00B27D31" w:rsidRDefault="00B27D31">
            <w:pPr>
              <w:rPr>
                <w:del w:id="26" w:author="Lauren Nilsson" w:date="2021-04-16T11:20:00Z"/>
                <w:color w:val="000000"/>
                <w:sz w:val="20"/>
                <w:szCs w:val="20"/>
              </w:rPr>
            </w:pPr>
            <w:r>
              <w:rPr>
                <w:color w:val="000000"/>
                <w:sz w:val="20"/>
                <w:szCs w:val="20"/>
              </w:rPr>
              <w:t xml:space="preserve">• </w:t>
            </w:r>
            <w:r>
              <w:rPr>
                <w:b/>
                <w:i/>
                <w:color w:val="000000"/>
                <w:sz w:val="20"/>
                <w:szCs w:val="20"/>
              </w:rPr>
              <w:t xml:space="preserve">The </w:t>
            </w:r>
            <w:ins w:id="27" w:author="Lauren Nilsson" w:date="2021-04-16T11:20:00Z">
              <w:r>
                <w:rPr>
                  <w:b/>
                  <w:i/>
                  <w:color w:val="000000"/>
                  <w:sz w:val="20"/>
                  <w:szCs w:val="20"/>
                </w:rPr>
                <w:t>three</w:t>
              </w:r>
            </w:ins>
            <w:del w:id="28" w:author="Lauren Nilsson" w:date="2021-04-16T11:20:00Z">
              <w:r w:rsidDel="00B27D31">
                <w:rPr>
                  <w:b/>
                  <w:i/>
                  <w:color w:val="000000"/>
                  <w:sz w:val="20"/>
                  <w:szCs w:val="20"/>
                </w:rPr>
                <w:delText>3</w:delText>
              </w:r>
            </w:del>
            <w:r>
              <w:rPr>
                <w:b/>
                <w:i/>
                <w:color w:val="000000"/>
                <w:sz w:val="20"/>
                <w:szCs w:val="20"/>
              </w:rPr>
              <w:t>-word mantra for better listening</w:t>
            </w:r>
            <w:r>
              <w:rPr>
                <w:color w:val="000000"/>
                <w:sz w:val="20"/>
                <w:szCs w:val="20"/>
              </w:rPr>
              <w:t xml:space="preserve"> –</w:t>
            </w:r>
            <w:del w:id="29" w:author="Lauren Nilsson" w:date="2021-04-16T11:20:00Z">
              <w:r w:rsidDel="00B27D31">
                <w:rPr>
                  <w:color w:val="000000"/>
                  <w:sz w:val="20"/>
                  <w:szCs w:val="20"/>
                </w:rPr>
                <w:delText xml:space="preserve"> recite these 3 </w:delText>
              </w:r>
            </w:del>
          </w:p>
          <w:p w14:paraId="003648A1" w14:textId="547677DA" w:rsidR="0030522D" w:rsidRDefault="00B27D31">
            <w:pPr>
              <w:rPr>
                <w:color w:val="000000"/>
                <w:sz w:val="20"/>
                <w:szCs w:val="20"/>
              </w:rPr>
            </w:pPr>
            <w:ins w:id="30" w:author="Lauren Nilsson" w:date="2021-04-16T11:20:00Z">
              <w:r>
                <w:rPr>
                  <w:color w:val="000000"/>
                  <w:sz w:val="20"/>
                  <w:szCs w:val="20"/>
                </w:rPr>
                <w:t xml:space="preserve">three </w:t>
              </w:r>
            </w:ins>
            <w:del w:id="31" w:author="Lauren Nilsson" w:date="2021-04-16T11:20:00Z">
              <w:r w:rsidDel="00B27D31">
                <w:rPr>
                  <w:color w:val="000000"/>
                  <w:sz w:val="20"/>
                  <w:szCs w:val="20"/>
                </w:rPr>
                <w:delText xml:space="preserve">   </w:delText>
              </w:r>
            </w:del>
            <w:r>
              <w:rPr>
                <w:color w:val="000000"/>
                <w:sz w:val="20"/>
                <w:szCs w:val="20"/>
              </w:rPr>
              <w:t>words to dramatically increase your listening skills</w:t>
            </w:r>
          </w:p>
          <w:p w14:paraId="3D8D0BC6" w14:textId="77777777" w:rsidR="0030522D" w:rsidRDefault="00B27D31">
            <w:pPr>
              <w:rPr>
                <w:color w:val="000000"/>
                <w:sz w:val="20"/>
                <w:szCs w:val="20"/>
              </w:rPr>
            </w:pPr>
            <w:r>
              <w:rPr>
                <w:color w:val="000000"/>
                <w:sz w:val="20"/>
                <w:szCs w:val="20"/>
              </w:rPr>
              <w:t xml:space="preserve">• </w:t>
            </w:r>
            <w:r>
              <w:rPr>
                <w:b/>
                <w:i/>
                <w:color w:val="000000"/>
                <w:sz w:val="20"/>
                <w:szCs w:val="20"/>
              </w:rPr>
              <w:t>The Decision Directory</w:t>
            </w:r>
            <w:r>
              <w:rPr>
                <w:color w:val="000000"/>
                <w:sz w:val="20"/>
                <w:szCs w:val="20"/>
              </w:rPr>
              <w:t xml:space="preserve"> – engage in this exercise to </w:t>
            </w:r>
          </w:p>
          <w:p w14:paraId="6709891D" w14:textId="77777777" w:rsidR="0030522D" w:rsidRDefault="00B27D31">
            <w:pPr>
              <w:rPr>
                <w:sz w:val="20"/>
                <w:szCs w:val="20"/>
              </w:rPr>
            </w:pPr>
            <w:r>
              <w:rPr>
                <w:color w:val="000000"/>
                <w:sz w:val="20"/>
                <w:szCs w:val="20"/>
              </w:rPr>
              <w:t xml:space="preserve">   become much more decisive</w:t>
            </w:r>
          </w:p>
          <w:p w14:paraId="73DE121F" w14:textId="67BD097E" w:rsidR="0030522D" w:rsidDel="00B27D31" w:rsidRDefault="00B27D31">
            <w:pPr>
              <w:rPr>
                <w:del w:id="32" w:author="Lauren Nilsson" w:date="2021-04-16T11:21:00Z"/>
                <w:color w:val="000000"/>
                <w:sz w:val="20"/>
                <w:szCs w:val="20"/>
              </w:rPr>
            </w:pPr>
            <w:r>
              <w:rPr>
                <w:color w:val="000000"/>
                <w:sz w:val="20"/>
                <w:szCs w:val="20"/>
              </w:rPr>
              <w:t xml:space="preserve">• </w:t>
            </w:r>
            <w:r>
              <w:rPr>
                <w:b/>
                <w:i/>
                <w:color w:val="000000"/>
                <w:sz w:val="20"/>
                <w:szCs w:val="20"/>
              </w:rPr>
              <w:t xml:space="preserve">The </w:t>
            </w:r>
            <w:ins w:id="33" w:author="Lauren Nilsson" w:date="2021-04-16T11:20:00Z">
              <w:r>
                <w:rPr>
                  <w:b/>
                  <w:i/>
                  <w:color w:val="000000"/>
                  <w:sz w:val="20"/>
                  <w:szCs w:val="20"/>
                </w:rPr>
                <w:t>five</w:t>
              </w:r>
            </w:ins>
            <w:del w:id="34" w:author="Lauren Nilsson" w:date="2021-04-16T11:20:00Z">
              <w:r w:rsidDel="00B27D31">
                <w:rPr>
                  <w:b/>
                  <w:i/>
                  <w:color w:val="000000"/>
                  <w:sz w:val="20"/>
                  <w:szCs w:val="20"/>
                </w:rPr>
                <w:delText>5</w:delText>
              </w:r>
            </w:del>
            <w:r>
              <w:rPr>
                <w:b/>
                <w:i/>
                <w:color w:val="000000"/>
                <w:sz w:val="20"/>
                <w:szCs w:val="20"/>
              </w:rPr>
              <w:t xml:space="preserve">-word question for more productive meetings </w:t>
            </w:r>
            <w:r>
              <w:rPr>
                <w:color w:val="000000"/>
                <w:sz w:val="20"/>
                <w:szCs w:val="20"/>
              </w:rPr>
              <w:t>– an</w:t>
            </w:r>
            <w:del w:id="35" w:author="Lauren Nilsson" w:date="2021-04-16T11:21:00Z">
              <w:r w:rsidDel="00B27D31">
                <w:rPr>
                  <w:color w:val="000000"/>
                  <w:sz w:val="20"/>
                  <w:szCs w:val="20"/>
                </w:rPr>
                <w:delText xml:space="preserve"> </w:delText>
              </w:r>
            </w:del>
          </w:p>
          <w:p w14:paraId="296A2161" w14:textId="77777777" w:rsidR="0030522D" w:rsidRDefault="00B27D31">
            <w:pPr>
              <w:rPr>
                <w:color w:val="000000"/>
                <w:sz w:val="20"/>
                <w:szCs w:val="20"/>
              </w:rPr>
            </w:pPr>
            <w:del w:id="36" w:author="Lauren Nilsson" w:date="2021-04-16T11:20:00Z">
              <w:r w:rsidDel="00B27D31">
                <w:rPr>
                  <w:color w:val="000000"/>
                  <w:sz w:val="20"/>
                  <w:szCs w:val="20"/>
                </w:rPr>
                <w:delText xml:space="preserve"> </w:delText>
              </w:r>
            </w:del>
            <w:r>
              <w:rPr>
                <w:color w:val="000000"/>
                <w:sz w:val="20"/>
                <w:szCs w:val="20"/>
              </w:rPr>
              <w:t xml:space="preserve"> </w:t>
            </w:r>
            <w:del w:id="37" w:author="Lauren Nilsson" w:date="2021-04-16T11:21:00Z">
              <w:r w:rsidDel="00B27D31">
                <w:rPr>
                  <w:color w:val="000000"/>
                  <w:sz w:val="20"/>
                  <w:szCs w:val="20"/>
                </w:rPr>
                <w:delText xml:space="preserve"> </w:delText>
              </w:r>
            </w:del>
            <w:r>
              <w:rPr>
                <w:color w:val="000000"/>
                <w:sz w:val="20"/>
                <w:szCs w:val="20"/>
              </w:rPr>
              <w:t xml:space="preserve">exercise that drastically improves the value of every </w:t>
            </w:r>
          </w:p>
          <w:p w14:paraId="678F524A" w14:textId="77777777" w:rsidR="0030522D" w:rsidRDefault="00B27D31">
            <w:pPr>
              <w:rPr>
                <w:sz w:val="20"/>
                <w:szCs w:val="20"/>
              </w:rPr>
            </w:pPr>
            <w:r>
              <w:rPr>
                <w:color w:val="000000"/>
                <w:sz w:val="20"/>
                <w:szCs w:val="20"/>
              </w:rPr>
              <w:t xml:space="preserve">   meeting you attend</w:t>
            </w: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54C8BD" w14:textId="77777777" w:rsidR="0030522D" w:rsidRDefault="0030522D">
            <w:pPr>
              <w:rPr>
                <w:rFonts w:ascii="Times New Roman" w:eastAsia="Times New Roman" w:hAnsi="Times New Roman" w:cs="Times New Roman"/>
              </w:rPr>
            </w:pPr>
          </w:p>
        </w:tc>
        <w:tc>
          <w:tcPr>
            <w:tcW w:w="40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A5A4B2" w14:textId="77777777" w:rsidR="0030522D" w:rsidRDefault="00B27D31">
            <w:pPr>
              <w:spacing w:after="24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tc>
      </w:tr>
      <w:tr w:rsidR="0030522D" w14:paraId="61E667E7" w14:textId="77777777">
        <w:tc>
          <w:tcPr>
            <w:tcW w:w="12950"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EF0D85" w14:textId="77777777" w:rsidR="0030522D" w:rsidRDefault="00B27D31">
            <w:pPr>
              <w:rPr>
                <w:b/>
                <w:sz w:val="20"/>
                <w:szCs w:val="20"/>
              </w:rPr>
            </w:pPr>
            <w:r>
              <w:rPr>
                <w:b/>
                <w:sz w:val="20"/>
                <w:szCs w:val="20"/>
              </w:rPr>
              <w:lastRenderedPageBreak/>
              <w:t>Creating RESET for success habits</w:t>
            </w:r>
          </w:p>
        </w:tc>
      </w:tr>
      <w:tr w:rsidR="0030522D" w14:paraId="455F46CA" w14:textId="77777777">
        <w:tc>
          <w:tcPr>
            <w:tcW w:w="9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2CF8C9" w14:textId="77777777" w:rsidR="0030522D" w:rsidRDefault="0030522D">
            <w:pPr>
              <w:rPr>
                <w:rFonts w:ascii="Times New Roman" w:eastAsia="Times New Roman" w:hAnsi="Times New Roman" w:cs="Times New Roman"/>
              </w:rPr>
            </w:pPr>
          </w:p>
        </w:tc>
        <w:tc>
          <w:tcPr>
            <w:tcW w:w="4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511820" w14:textId="35D65A3A" w:rsidR="0030522D" w:rsidRDefault="00B27D31">
            <w:pPr>
              <w:rPr>
                <w:sz w:val="20"/>
                <w:szCs w:val="20"/>
              </w:rPr>
            </w:pPr>
            <w:r>
              <w:rPr>
                <w:sz w:val="20"/>
                <w:szCs w:val="20"/>
              </w:rPr>
              <w:t xml:space="preserve">• </w:t>
            </w:r>
            <w:del w:id="38" w:author="Lauren Nilsson" w:date="2021-04-16T11:19:00Z">
              <w:r w:rsidDel="00B27D31">
                <w:rPr>
                  <w:sz w:val="20"/>
                  <w:szCs w:val="20"/>
                </w:rPr>
                <w:delText xml:space="preserve">Find </w:delText>
              </w:r>
            </w:del>
            <w:r>
              <w:rPr>
                <w:b/>
                <w:i/>
                <w:sz w:val="20"/>
                <w:szCs w:val="20"/>
              </w:rPr>
              <w:t>The Agreeable Adversity</w:t>
            </w:r>
            <w:r>
              <w:rPr>
                <w:sz w:val="20"/>
                <w:szCs w:val="20"/>
              </w:rPr>
              <w:t xml:space="preserve"> - thrive in adversity by </w:t>
            </w:r>
          </w:p>
          <w:p w14:paraId="51176D0C" w14:textId="77777777" w:rsidR="0030522D" w:rsidRDefault="00B27D31">
            <w:pPr>
              <w:rPr>
                <w:sz w:val="20"/>
                <w:szCs w:val="20"/>
              </w:rPr>
            </w:pPr>
            <w:r>
              <w:rPr>
                <w:sz w:val="20"/>
                <w:szCs w:val="20"/>
              </w:rPr>
              <w:t xml:space="preserve">   seeing it as an opportunity versus threat</w:t>
            </w:r>
          </w:p>
          <w:p w14:paraId="0ABF5502" w14:textId="7B503C9B" w:rsidR="0030522D" w:rsidRDefault="00B27D31">
            <w:pPr>
              <w:rPr>
                <w:color w:val="000000"/>
                <w:sz w:val="20"/>
                <w:szCs w:val="20"/>
              </w:rPr>
            </w:pPr>
            <w:r>
              <w:rPr>
                <w:color w:val="000000"/>
                <w:sz w:val="20"/>
                <w:szCs w:val="20"/>
              </w:rPr>
              <w:t xml:space="preserve">• </w:t>
            </w:r>
            <w:r>
              <w:rPr>
                <w:b/>
                <w:i/>
                <w:color w:val="000000"/>
                <w:sz w:val="20"/>
                <w:szCs w:val="20"/>
              </w:rPr>
              <w:t xml:space="preserve">The Purpose Power-Up </w:t>
            </w:r>
            <w:ins w:id="39" w:author="Lauren Nilsson" w:date="2021-04-16T11:20:00Z">
              <w:r>
                <w:rPr>
                  <w:b/>
                  <w:i/>
                  <w:color w:val="000000"/>
                  <w:sz w:val="20"/>
                  <w:szCs w:val="20"/>
                </w:rPr>
                <w:t>e</w:t>
              </w:r>
            </w:ins>
            <w:del w:id="40" w:author="Lauren Nilsson" w:date="2021-04-16T11:20:00Z">
              <w:r w:rsidDel="00B27D31">
                <w:rPr>
                  <w:b/>
                  <w:i/>
                  <w:color w:val="000000"/>
                  <w:sz w:val="20"/>
                  <w:szCs w:val="20"/>
                </w:rPr>
                <w:delText>E</w:delText>
              </w:r>
            </w:del>
            <w:r>
              <w:rPr>
                <w:b/>
                <w:i/>
                <w:color w:val="000000"/>
                <w:sz w:val="20"/>
                <w:szCs w:val="20"/>
              </w:rPr>
              <w:t>xercise</w:t>
            </w:r>
            <w:r>
              <w:rPr>
                <w:color w:val="000000"/>
                <w:sz w:val="20"/>
                <w:szCs w:val="20"/>
              </w:rPr>
              <w:t xml:space="preserve"> - renews your deeply </w:t>
            </w:r>
          </w:p>
          <w:p w14:paraId="692CD390" w14:textId="77777777" w:rsidR="0030522D" w:rsidRDefault="00B27D31">
            <w:pPr>
              <w:rPr>
                <w:rFonts w:ascii="Times New Roman" w:eastAsia="Times New Roman" w:hAnsi="Times New Roman" w:cs="Times New Roman"/>
              </w:rPr>
            </w:pPr>
            <w:r>
              <w:rPr>
                <w:color w:val="000000"/>
                <w:sz w:val="20"/>
                <w:szCs w:val="20"/>
              </w:rPr>
              <w:t xml:space="preserve">   motivating sense of purpose</w:t>
            </w:r>
          </w:p>
          <w:p w14:paraId="77BD3119" w14:textId="77777777" w:rsidR="0030522D" w:rsidRDefault="00B27D31">
            <w:pPr>
              <w:rPr>
                <w:color w:val="000000"/>
                <w:sz w:val="20"/>
                <w:szCs w:val="20"/>
              </w:rPr>
            </w:pPr>
            <w:r>
              <w:rPr>
                <w:color w:val="000000"/>
                <w:sz w:val="20"/>
                <w:szCs w:val="20"/>
              </w:rPr>
              <w:t xml:space="preserve">• </w:t>
            </w:r>
            <w:r>
              <w:rPr>
                <w:b/>
                <w:i/>
                <w:color w:val="000000"/>
                <w:sz w:val="20"/>
                <w:szCs w:val="20"/>
              </w:rPr>
              <w:t>The Unstuck Manifesto</w:t>
            </w:r>
            <w:r>
              <w:rPr>
                <w:color w:val="000000"/>
                <w:sz w:val="20"/>
                <w:szCs w:val="20"/>
              </w:rPr>
              <w:t xml:space="preserve"> – an exercise that helps you get </w:t>
            </w:r>
          </w:p>
          <w:p w14:paraId="30117A9A" w14:textId="77777777" w:rsidR="0030522D" w:rsidRDefault="00B27D31">
            <w:pPr>
              <w:rPr>
                <w:rFonts w:ascii="Times New Roman" w:eastAsia="Times New Roman" w:hAnsi="Times New Roman" w:cs="Times New Roman"/>
              </w:rPr>
            </w:pPr>
            <w:r>
              <w:rPr>
                <w:color w:val="000000"/>
                <w:sz w:val="20"/>
                <w:szCs w:val="20"/>
              </w:rPr>
              <w:t xml:space="preserve">   unstuck, escaping the traps of boredom and settling</w:t>
            </w:r>
          </w:p>
          <w:p w14:paraId="29993CCA" w14:textId="77777777" w:rsidR="0030522D" w:rsidRDefault="00B27D31">
            <w:pPr>
              <w:rPr>
                <w:color w:val="000000"/>
                <w:sz w:val="20"/>
                <w:szCs w:val="20"/>
              </w:rPr>
            </w:pPr>
            <w:r>
              <w:rPr>
                <w:color w:val="000000"/>
                <w:sz w:val="20"/>
                <w:szCs w:val="20"/>
              </w:rPr>
              <w:t xml:space="preserve">• </w:t>
            </w:r>
            <w:r>
              <w:rPr>
                <w:b/>
                <w:i/>
                <w:color w:val="000000"/>
                <w:sz w:val="20"/>
                <w:szCs w:val="20"/>
              </w:rPr>
              <w:t>The 3 Why</w:t>
            </w:r>
            <w:del w:id="41" w:author="Lauren Nilsson" w:date="2021-04-16T11:20:00Z">
              <w:r w:rsidDel="00B27D31">
                <w:rPr>
                  <w:b/>
                  <w:i/>
                  <w:color w:val="000000"/>
                  <w:sz w:val="20"/>
                  <w:szCs w:val="20"/>
                </w:rPr>
                <w:delText>’</w:delText>
              </w:r>
            </w:del>
            <w:r>
              <w:rPr>
                <w:b/>
                <w:i/>
                <w:color w:val="000000"/>
                <w:sz w:val="20"/>
                <w:szCs w:val="20"/>
              </w:rPr>
              <w:t xml:space="preserve">s to </w:t>
            </w:r>
            <w:r>
              <w:rPr>
                <w:b/>
                <w:i/>
                <w:sz w:val="20"/>
                <w:szCs w:val="20"/>
              </w:rPr>
              <w:t>S</w:t>
            </w:r>
            <w:r>
              <w:rPr>
                <w:b/>
                <w:i/>
                <w:color w:val="000000"/>
                <w:sz w:val="20"/>
                <w:szCs w:val="20"/>
              </w:rPr>
              <w:t xml:space="preserve">top </w:t>
            </w:r>
            <w:r>
              <w:rPr>
                <w:b/>
                <w:i/>
                <w:sz w:val="20"/>
                <w:szCs w:val="20"/>
              </w:rPr>
              <w:t>P</w:t>
            </w:r>
            <w:r>
              <w:rPr>
                <w:b/>
                <w:i/>
                <w:color w:val="000000"/>
                <w:sz w:val="20"/>
                <w:szCs w:val="20"/>
              </w:rPr>
              <w:t>rocrastinating</w:t>
            </w:r>
            <w:r>
              <w:rPr>
                <w:color w:val="000000"/>
                <w:sz w:val="20"/>
                <w:szCs w:val="20"/>
              </w:rPr>
              <w:t xml:space="preserve"> – stop losing </w:t>
            </w:r>
          </w:p>
          <w:p w14:paraId="76BDD8DD" w14:textId="77777777" w:rsidR="0030522D" w:rsidRDefault="00B27D31">
            <w:pPr>
              <w:rPr>
                <w:color w:val="000000"/>
                <w:sz w:val="20"/>
                <w:szCs w:val="20"/>
              </w:rPr>
            </w:pPr>
            <w:r>
              <w:rPr>
                <w:color w:val="000000"/>
                <w:sz w:val="20"/>
                <w:szCs w:val="20"/>
              </w:rPr>
              <w:t xml:space="preserve">   productivity to debilitating procrastination</w:t>
            </w:r>
          </w:p>
          <w:p w14:paraId="6C357B10" w14:textId="503208D5" w:rsidR="0030522D" w:rsidRDefault="00B27D31">
            <w:pPr>
              <w:rPr>
                <w:sz w:val="20"/>
                <w:szCs w:val="20"/>
              </w:rPr>
            </w:pPr>
            <w:bookmarkStart w:id="42" w:name="_heading=h.gjdgxs" w:colFirst="0" w:colLast="0"/>
            <w:bookmarkEnd w:id="42"/>
            <w:r>
              <w:rPr>
                <w:color w:val="000000"/>
                <w:sz w:val="20"/>
                <w:szCs w:val="20"/>
              </w:rPr>
              <w:t xml:space="preserve">• </w:t>
            </w:r>
            <w:r>
              <w:rPr>
                <w:b/>
                <w:i/>
                <w:sz w:val="20"/>
                <w:szCs w:val="20"/>
              </w:rPr>
              <w:t xml:space="preserve">The Ditch, Switch, Enrich </w:t>
            </w:r>
            <w:ins w:id="43" w:author="Lauren Nilsson" w:date="2021-04-16T11:20:00Z">
              <w:r>
                <w:rPr>
                  <w:b/>
                  <w:i/>
                  <w:sz w:val="20"/>
                  <w:szCs w:val="20"/>
                </w:rPr>
                <w:t>e</w:t>
              </w:r>
            </w:ins>
            <w:del w:id="44" w:author="Lauren Nilsson" w:date="2021-04-16T11:20:00Z">
              <w:r w:rsidDel="00B27D31">
                <w:rPr>
                  <w:b/>
                  <w:i/>
                  <w:sz w:val="20"/>
                  <w:szCs w:val="20"/>
                </w:rPr>
                <w:delText>E</w:delText>
              </w:r>
            </w:del>
            <w:r>
              <w:rPr>
                <w:b/>
                <w:i/>
                <w:sz w:val="20"/>
                <w:szCs w:val="20"/>
              </w:rPr>
              <w:t>xercise</w:t>
            </w:r>
            <w:r>
              <w:rPr>
                <w:sz w:val="20"/>
                <w:szCs w:val="20"/>
              </w:rPr>
              <w:t xml:space="preserve"> – a morning ritual to </w:t>
            </w:r>
          </w:p>
          <w:p w14:paraId="5ABEFA7D" w14:textId="77777777" w:rsidR="0030522D" w:rsidRDefault="00B27D31">
            <w:pPr>
              <w:rPr>
                <w:sz w:val="20"/>
                <w:szCs w:val="20"/>
              </w:rPr>
            </w:pPr>
            <w:r>
              <w:rPr>
                <w:sz w:val="20"/>
                <w:szCs w:val="20"/>
              </w:rPr>
              <w:t xml:space="preserve">   ensure a successful day</w:t>
            </w:r>
          </w:p>
        </w:tc>
        <w:tc>
          <w:tcPr>
            <w:tcW w:w="29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9C79FB" w14:textId="77777777" w:rsidR="0030522D" w:rsidRDefault="0030522D">
            <w:pPr>
              <w:rPr>
                <w:rFonts w:ascii="Times New Roman" w:eastAsia="Times New Roman" w:hAnsi="Times New Roman" w:cs="Times New Roman"/>
              </w:rPr>
            </w:pPr>
          </w:p>
        </w:tc>
        <w:tc>
          <w:tcPr>
            <w:tcW w:w="40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007397" w14:textId="77777777" w:rsidR="0030522D" w:rsidRDefault="0030522D">
            <w:pPr>
              <w:rPr>
                <w:rFonts w:ascii="Times New Roman" w:eastAsia="Times New Roman" w:hAnsi="Times New Roman" w:cs="Times New Roman"/>
              </w:rPr>
            </w:pPr>
          </w:p>
        </w:tc>
      </w:tr>
    </w:tbl>
    <w:p w14:paraId="732B929D" w14:textId="77777777" w:rsidR="0030522D" w:rsidRDefault="0030522D">
      <w:pPr>
        <w:jc w:val="center"/>
      </w:pPr>
    </w:p>
    <w:sectPr w:rsidR="0030522D">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uren Nilsson">
    <w15:presenceInfo w15:providerId="AD" w15:userId="S::lharmon@linkedin.biz::879a85da-58bd-4f11-9c02-b15ee1df71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22D"/>
    <w:rsid w:val="0030522D"/>
    <w:rsid w:val="00B27D31"/>
    <w:rsid w:val="00E67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9E4BE7"/>
  <w15:docId w15:val="{FE35B8BC-60DD-7B48-8CFE-74B2DF03D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9C1D15"/>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F9A9iCcMcQxiNvSIBGy5zGVwA==">AMUW2mWKV8tefhhFq41vC4cOP3dq6GIkU6LNYAfaH+gD8jt+v0f8lUze0/Ik9E6KwwD4fSqDinQWTlX4459/0S1UzBZUOJaTnhhbC1FYpydoegZPSUuXfMiPohXrniFPhLU9uiKIFfev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369</Words>
  <Characters>2108</Characters>
  <Application>Microsoft Office Word</Application>
  <DocSecurity>0</DocSecurity>
  <Lines>17</Lines>
  <Paragraphs>4</Paragraphs>
  <ScaleCrop>false</ScaleCrop>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Mautz</dc:creator>
  <cp:lastModifiedBy>Lauren Nilsson</cp:lastModifiedBy>
  <cp:revision>3</cp:revision>
  <dcterms:created xsi:type="dcterms:W3CDTF">2021-02-22T19:29:00Z</dcterms:created>
  <dcterms:modified xsi:type="dcterms:W3CDTF">2021-04-16T18:21:00Z</dcterms:modified>
</cp:coreProperties>
</file>